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F548C" w14:textId="679CDBCB" w:rsidR="00DD4002" w:rsidRPr="00DD4002" w:rsidRDefault="00DD4002" w:rsidP="00DD4002">
      <w:pPr>
        <w:spacing w:after="0" w:line="240" w:lineRule="auto"/>
        <w:rPr>
          <w:rFonts w:ascii="Times New Roman" w:eastAsia="Times New Roman" w:hAnsi="Times New Roman" w:cs="Times New Roman"/>
          <w:sz w:val="24"/>
          <w:szCs w:val="24"/>
          <w:lang w:eastAsia="en-IN"/>
        </w:rPr>
      </w:pPr>
      <w:r w:rsidRPr="00DD4002">
        <w:rPr>
          <w:rFonts w:ascii="Times New Roman" w:eastAsia="Times New Roman" w:hAnsi="Times New Roman" w:cs="Times New Roman"/>
          <w:noProof/>
          <w:sz w:val="24"/>
          <w:szCs w:val="24"/>
          <w:lang w:eastAsia="en-IN"/>
        </w:rPr>
        <w:drawing>
          <wp:inline distT="0" distB="0" distL="0" distR="0" wp14:anchorId="6DED9DE5" wp14:editId="6AAF715D">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FEB7086" w14:textId="77777777" w:rsidR="00DD4002" w:rsidRPr="00DD4002" w:rsidRDefault="00DD4002" w:rsidP="00DD4002">
      <w:pPr>
        <w:spacing w:after="100" w:afterAutospacing="1" w:line="240" w:lineRule="auto"/>
        <w:outlineLvl w:val="0"/>
        <w:rPr>
          <w:rFonts w:ascii="Segoe UI" w:eastAsia="Times New Roman" w:hAnsi="Segoe UI" w:cs="Segoe UI"/>
          <w:color w:val="212529"/>
          <w:kern w:val="36"/>
          <w:sz w:val="48"/>
          <w:szCs w:val="48"/>
          <w:lang w:eastAsia="en-IN"/>
        </w:rPr>
      </w:pPr>
      <w:r w:rsidRPr="00DD4002">
        <w:rPr>
          <w:rFonts w:ascii="Segoe UI" w:eastAsia="Times New Roman" w:hAnsi="Segoe UI" w:cs="Segoe UI"/>
          <w:color w:val="212529"/>
          <w:kern w:val="36"/>
          <w:sz w:val="48"/>
          <w:szCs w:val="48"/>
          <w:lang w:eastAsia="en-IN"/>
        </w:rPr>
        <w:t>Peer-Graded Assignment: Final Assignment</w:t>
      </w:r>
    </w:p>
    <w:p w14:paraId="6648B392"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b/>
          <w:bCs/>
          <w:color w:val="212529"/>
          <w:sz w:val="24"/>
          <w:szCs w:val="24"/>
          <w:lang w:eastAsia="en-IN"/>
        </w:rPr>
        <w:t>Estimated time needed:</w:t>
      </w:r>
      <w:r w:rsidRPr="00DD4002">
        <w:rPr>
          <w:rFonts w:ascii="Segoe UI" w:eastAsia="Times New Roman" w:hAnsi="Segoe UI" w:cs="Segoe UI"/>
          <w:color w:val="212529"/>
          <w:sz w:val="24"/>
          <w:szCs w:val="24"/>
          <w:lang w:eastAsia="en-IN"/>
        </w:rPr>
        <w:t> 45 minutes</w:t>
      </w:r>
    </w:p>
    <w:p w14:paraId="0E1DE1A7"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Congratulations! You have now completed all the modules of this course. This week, you will complete the final assignment that will be graded by your peers. You will be provided a notebook with instructions and questions.</w:t>
      </w:r>
    </w:p>
    <w:p w14:paraId="2B666F94"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Software Used in this Assignment</w:t>
      </w:r>
    </w:p>
    <w:p w14:paraId="13D3452E"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 xml:space="preserve">You will be using </w:t>
      </w:r>
      <w:proofErr w:type="spellStart"/>
      <w:r w:rsidRPr="00DD4002">
        <w:rPr>
          <w:rFonts w:ascii="Segoe UI" w:eastAsia="Times New Roman" w:hAnsi="Segoe UI" w:cs="Segoe UI"/>
          <w:color w:val="212529"/>
          <w:sz w:val="24"/>
          <w:szCs w:val="24"/>
          <w:lang w:eastAsia="en-IN"/>
        </w:rPr>
        <w:t>Jupyter</w:t>
      </w:r>
      <w:proofErr w:type="spellEnd"/>
      <w:r w:rsidRPr="00DD4002">
        <w:rPr>
          <w:rFonts w:ascii="Segoe UI" w:eastAsia="Times New Roman" w:hAnsi="Segoe UI" w:cs="Segoe UI"/>
          <w:color w:val="212529"/>
          <w:sz w:val="24"/>
          <w:szCs w:val="24"/>
          <w:lang w:eastAsia="en-IN"/>
        </w:rPr>
        <w:t xml:space="preserve"> Notebook through IBM Watson studio for the final project and will be required to share the link to your notebook. If you are not familiar with IBM Watson studio, instructions on how to get started has been provided for you.</w:t>
      </w:r>
    </w:p>
    <w:p w14:paraId="2B11A2F8"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Dataset Used in this Assignment</w:t>
      </w:r>
    </w:p>
    <w:p w14:paraId="5EA5D2D8"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This dataset contains house sale prices for King County, which includes Seattle. It includes homes sold between May 2014 and May 2015. It was taken from </w:t>
      </w:r>
      <w:hyperlink r:id="rId6" w:tgtFrame="_blank" w:history="1">
        <w:r w:rsidRPr="00DD4002">
          <w:rPr>
            <w:rFonts w:ascii="Segoe UI" w:eastAsia="Times New Roman" w:hAnsi="Segoe UI" w:cs="Segoe UI"/>
            <w:color w:val="007BFF"/>
            <w:sz w:val="24"/>
            <w:szCs w:val="24"/>
            <w:lang w:eastAsia="en-IN"/>
          </w:rPr>
          <w:t>here</w:t>
        </w:r>
      </w:hyperlink>
      <w:r w:rsidRPr="00DD4002">
        <w:rPr>
          <w:rFonts w:ascii="Segoe UI" w:eastAsia="Times New Roman" w:hAnsi="Segoe UI" w:cs="Segoe UI"/>
          <w:color w:val="212529"/>
          <w:sz w:val="24"/>
          <w:szCs w:val="24"/>
          <w:lang w:eastAsia="en-IN"/>
        </w:rPr>
        <w:t>. It was also slightly modified for the purposes of this course. Here is the description of the data:</w:t>
      </w:r>
    </w:p>
    <w:tbl>
      <w:tblPr>
        <w:tblW w:w="0" w:type="auto"/>
        <w:tblCellMar>
          <w:top w:w="15" w:type="dxa"/>
          <w:left w:w="15" w:type="dxa"/>
          <w:bottom w:w="15" w:type="dxa"/>
          <w:right w:w="15" w:type="dxa"/>
        </w:tblCellMar>
        <w:tblLook w:val="04A0" w:firstRow="1" w:lastRow="0" w:firstColumn="1" w:lastColumn="0" w:noHBand="0" w:noVBand="1"/>
      </w:tblPr>
      <w:tblGrid>
        <w:gridCol w:w="1570"/>
        <w:gridCol w:w="7456"/>
      </w:tblGrid>
      <w:tr w:rsidR="00DD4002" w:rsidRPr="00DD4002" w14:paraId="7CABEB41" w14:textId="77777777" w:rsidTr="00DD4002">
        <w:trPr>
          <w:tblHeader/>
        </w:trPr>
        <w:tc>
          <w:tcPr>
            <w:tcW w:w="0" w:type="auto"/>
            <w:tcBorders>
              <w:top w:val="single" w:sz="6" w:space="0" w:color="DEE2E6"/>
            </w:tcBorders>
            <w:hideMark/>
          </w:tcPr>
          <w:p w14:paraId="1A967EA4"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Variable</w:t>
            </w:r>
          </w:p>
        </w:tc>
        <w:tc>
          <w:tcPr>
            <w:tcW w:w="0" w:type="auto"/>
            <w:tcBorders>
              <w:top w:val="single" w:sz="6" w:space="0" w:color="DEE2E6"/>
            </w:tcBorders>
            <w:hideMark/>
          </w:tcPr>
          <w:p w14:paraId="1A8508B6"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Description</w:t>
            </w:r>
          </w:p>
        </w:tc>
      </w:tr>
      <w:tr w:rsidR="00DD4002" w:rsidRPr="00DD4002" w14:paraId="4786AD99" w14:textId="77777777" w:rsidTr="00DD4002">
        <w:tc>
          <w:tcPr>
            <w:tcW w:w="0" w:type="auto"/>
            <w:tcBorders>
              <w:top w:val="single" w:sz="6" w:space="0" w:color="DEE2E6"/>
            </w:tcBorders>
            <w:hideMark/>
          </w:tcPr>
          <w:p w14:paraId="6A6D2535"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id</w:t>
            </w:r>
          </w:p>
        </w:tc>
        <w:tc>
          <w:tcPr>
            <w:tcW w:w="0" w:type="auto"/>
            <w:tcBorders>
              <w:top w:val="single" w:sz="6" w:space="0" w:color="DEE2E6"/>
            </w:tcBorders>
            <w:hideMark/>
          </w:tcPr>
          <w:p w14:paraId="7839412F"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A notation for a house</w:t>
            </w:r>
          </w:p>
        </w:tc>
      </w:tr>
      <w:tr w:rsidR="00DD4002" w:rsidRPr="00DD4002" w14:paraId="3C820F2A" w14:textId="77777777" w:rsidTr="00DD4002">
        <w:tc>
          <w:tcPr>
            <w:tcW w:w="0" w:type="auto"/>
            <w:tcBorders>
              <w:top w:val="single" w:sz="6" w:space="0" w:color="DEE2E6"/>
            </w:tcBorders>
            <w:hideMark/>
          </w:tcPr>
          <w:p w14:paraId="14BE946F"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date</w:t>
            </w:r>
          </w:p>
        </w:tc>
        <w:tc>
          <w:tcPr>
            <w:tcW w:w="0" w:type="auto"/>
            <w:tcBorders>
              <w:top w:val="single" w:sz="6" w:space="0" w:color="DEE2E6"/>
            </w:tcBorders>
            <w:hideMark/>
          </w:tcPr>
          <w:p w14:paraId="6E513599"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Date house was sold</w:t>
            </w:r>
          </w:p>
        </w:tc>
      </w:tr>
      <w:tr w:rsidR="00DD4002" w:rsidRPr="00DD4002" w14:paraId="336A61DA" w14:textId="77777777" w:rsidTr="00DD4002">
        <w:tc>
          <w:tcPr>
            <w:tcW w:w="0" w:type="auto"/>
            <w:tcBorders>
              <w:top w:val="single" w:sz="6" w:space="0" w:color="DEE2E6"/>
            </w:tcBorders>
            <w:hideMark/>
          </w:tcPr>
          <w:p w14:paraId="648C9D57"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price</w:t>
            </w:r>
          </w:p>
        </w:tc>
        <w:tc>
          <w:tcPr>
            <w:tcW w:w="0" w:type="auto"/>
            <w:tcBorders>
              <w:top w:val="single" w:sz="6" w:space="0" w:color="DEE2E6"/>
            </w:tcBorders>
            <w:hideMark/>
          </w:tcPr>
          <w:p w14:paraId="017CFFB5"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Price is prediction target</w:t>
            </w:r>
          </w:p>
        </w:tc>
      </w:tr>
      <w:tr w:rsidR="00DD4002" w:rsidRPr="00DD4002" w14:paraId="3AE4A7C0" w14:textId="77777777" w:rsidTr="00DD4002">
        <w:tc>
          <w:tcPr>
            <w:tcW w:w="0" w:type="auto"/>
            <w:tcBorders>
              <w:top w:val="single" w:sz="6" w:space="0" w:color="DEE2E6"/>
            </w:tcBorders>
            <w:hideMark/>
          </w:tcPr>
          <w:p w14:paraId="1338AA49"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bedrooms</w:t>
            </w:r>
          </w:p>
        </w:tc>
        <w:tc>
          <w:tcPr>
            <w:tcW w:w="0" w:type="auto"/>
            <w:tcBorders>
              <w:top w:val="single" w:sz="6" w:space="0" w:color="DEE2E6"/>
            </w:tcBorders>
            <w:hideMark/>
          </w:tcPr>
          <w:p w14:paraId="7FE97970"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Number of bedrooms</w:t>
            </w:r>
          </w:p>
        </w:tc>
      </w:tr>
      <w:tr w:rsidR="00DD4002" w:rsidRPr="00DD4002" w14:paraId="0C77B216" w14:textId="77777777" w:rsidTr="00DD4002">
        <w:tc>
          <w:tcPr>
            <w:tcW w:w="0" w:type="auto"/>
            <w:tcBorders>
              <w:top w:val="single" w:sz="6" w:space="0" w:color="DEE2E6"/>
            </w:tcBorders>
            <w:hideMark/>
          </w:tcPr>
          <w:p w14:paraId="71043BC0"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bathrooms</w:t>
            </w:r>
          </w:p>
        </w:tc>
        <w:tc>
          <w:tcPr>
            <w:tcW w:w="0" w:type="auto"/>
            <w:tcBorders>
              <w:top w:val="single" w:sz="6" w:space="0" w:color="DEE2E6"/>
            </w:tcBorders>
            <w:hideMark/>
          </w:tcPr>
          <w:p w14:paraId="4A752E22"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Number of bathrooms</w:t>
            </w:r>
          </w:p>
        </w:tc>
      </w:tr>
      <w:tr w:rsidR="00DD4002" w:rsidRPr="00DD4002" w14:paraId="2FA62753" w14:textId="77777777" w:rsidTr="00DD4002">
        <w:tc>
          <w:tcPr>
            <w:tcW w:w="0" w:type="auto"/>
            <w:tcBorders>
              <w:top w:val="single" w:sz="6" w:space="0" w:color="DEE2E6"/>
            </w:tcBorders>
            <w:hideMark/>
          </w:tcPr>
          <w:p w14:paraId="66F7A066"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sqft_living</w:t>
            </w:r>
            <w:proofErr w:type="spellEnd"/>
          </w:p>
        </w:tc>
        <w:tc>
          <w:tcPr>
            <w:tcW w:w="0" w:type="auto"/>
            <w:tcBorders>
              <w:top w:val="single" w:sz="6" w:space="0" w:color="DEE2E6"/>
            </w:tcBorders>
            <w:hideMark/>
          </w:tcPr>
          <w:p w14:paraId="44D161EA"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Square footage of the home</w:t>
            </w:r>
          </w:p>
        </w:tc>
      </w:tr>
      <w:tr w:rsidR="00DD4002" w:rsidRPr="00DD4002" w14:paraId="0052596C" w14:textId="77777777" w:rsidTr="00DD4002">
        <w:tc>
          <w:tcPr>
            <w:tcW w:w="0" w:type="auto"/>
            <w:tcBorders>
              <w:top w:val="single" w:sz="6" w:space="0" w:color="DEE2E6"/>
            </w:tcBorders>
            <w:hideMark/>
          </w:tcPr>
          <w:p w14:paraId="143F626A"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sqft_lot</w:t>
            </w:r>
            <w:proofErr w:type="spellEnd"/>
          </w:p>
        </w:tc>
        <w:tc>
          <w:tcPr>
            <w:tcW w:w="0" w:type="auto"/>
            <w:tcBorders>
              <w:top w:val="single" w:sz="6" w:space="0" w:color="DEE2E6"/>
            </w:tcBorders>
            <w:hideMark/>
          </w:tcPr>
          <w:p w14:paraId="5EAF2604"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Square footage of the lot</w:t>
            </w:r>
          </w:p>
        </w:tc>
      </w:tr>
      <w:tr w:rsidR="00DD4002" w:rsidRPr="00DD4002" w14:paraId="159909D2" w14:textId="77777777" w:rsidTr="00DD4002">
        <w:tc>
          <w:tcPr>
            <w:tcW w:w="0" w:type="auto"/>
            <w:tcBorders>
              <w:top w:val="single" w:sz="6" w:space="0" w:color="DEE2E6"/>
            </w:tcBorders>
            <w:hideMark/>
          </w:tcPr>
          <w:p w14:paraId="723D4246"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lastRenderedPageBreak/>
              <w:t>floors</w:t>
            </w:r>
          </w:p>
        </w:tc>
        <w:tc>
          <w:tcPr>
            <w:tcW w:w="0" w:type="auto"/>
            <w:tcBorders>
              <w:top w:val="single" w:sz="6" w:space="0" w:color="DEE2E6"/>
            </w:tcBorders>
            <w:hideMark/>
          </w:tcPr>
          <w:p w14:paraId="3324608F"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Total floors (levels) in house</w:t>
            </w:r>
          </w:p>
        </w:tc>
      </w:tr>
      <w:tr w:rsidR="00DD4002" w:rsidRPr="00DD4002" w14:paraId="05818171" w14:textId="77777777" w:rsidTr="00DD4002">
        <w:tc>
          <w:tcPr>
            <w:tcW w:w="0" w:type="auto"/>
            <w:tcBorders>
              <w:top w:val="single" w:sz="6" w:space="0" w:color="DEE2E6"/>
            </w:tcBorders>
            <w:hideMark/>
          </w:tcPr>
          <w:p w14:paraId="2B1A75C9"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waterfront</w:t>
            </w:r>
          </w:p>
        </w:tc>
        <w:tc>
          <w:tcPr>
            <w:tcW w:w="0" w:type="auto"/>
            <w:tcBorders>
              <w:top w:val="single" w:sz="6" w:space="0" w:color="DEE2E6"/>
            </w:tcBorders>
            <w:hideMark/>
          </w:tcPr>
          <w:p w14:paraId="31257836"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House which has a view to a waterfront</w:t>
            </w:r>
          </w:p>
        </w:tc>
      </w:tr>
      <w:tr w:rsidR="00DD4002" w:rsidRPr="00DD4002" w14:paraId="0BA1CD31" w14:textId="77777777" w:rsidTr="00DD4002">
        <w:tc>
          <w:tcPr>
            <w:tcW w:w="0" w:type="auto"/>
            <w:tcBorders>
              <w:top w:val="single" w:sz="6" w:space="0" w:color="DEE2E6"/>
            </w:tcBorders>
            <w:hideMark/>
          </w:tcPr>
          <w:p w14:paraId="544F8D03"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view</w:t>
            </w:r>
          </w:p>
        </w:tc>
        <w:tc>
          <w:tcPr>
            <w:tcW w:w="0" w:type="auto"/>
            <w:tcBorders>
              <w:top w:val="single" w:sz="6" w:space="0" w:color="DEE2E6"/>
            </w:tcBorders>
            <w:hideMark/>
          </w:tcPr>
          <w:p w14:paraId="0AE19871"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Has been viewed</w:t>
            </w:r>
          </w:p>
        </w:tc>
      </w:tr>
      <w:tr w:rsidR="00DD4002" w:rsidRPr="00DD4002" w14:paraId="29453425" w14:textId="77777777" w:rsidTr="00DD4002">
        <w:tc>
          <w:tcPr>
            <w:tcW w:w="0" w:type="auto"/>
            <w:tcBorders>
              <w:top w:val="single" w:sz="6" w:space="0" w:color="DEE2E6"/>
            </w:tcBorders>
            <w:hideMark/>
          </w:tcPr>
          <w:p w14:paraId="594995BC"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condition</w:t>
            </w:r>
          </w:p>
        </w:tc>
        <w:tc>
          <w:tcPr>
            <w:tcW w:w="0" w:type="auto"/>
            <w:tcBorders>
              <w:top w:val="single" w:sz="6" w:space="0" w:color="DEE2E6"/>
            </w:tcBorders>
            <w:hideMark/>
          </w:tcPr>
          <w:p w14:paraId="77022B54"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How good the condition is overall</w:t>
            </w:r>
          </w:p>
        </w:tc>
      </w:tr>
      <w:tr w:rsidR="00DD4002" w:rsidRPr="00DD4002" w14:paraId="347147B8" w14:textId="77777777" w:rsidTr="00DD4002">
        <w:tc>
          <w:tcPr>
            <w:tcW w:w="0" w:type="auto"/>
            <w:tcBorders>
              <w:top w:val="single" w:sz="6" w:space="0" w:color="DEE2E6"/>
            </w:tcBorders>
            <w:hideMark/>
          </w:tcPr>
          <w:p w14:paraId="5EEE4861"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grade</w:t>
            </w:r>
          </w:p>
        </w:tc>
        <w:tc>
          <w:tcPr>
            <w:tcW w:w="0" w:type="auto"/>
            <w:tcBorders>
              <w:top w:val="single" w:sz="6" w:space="0" w:color="DEE2E6"/>
            </w:tcBorders>
            <w:hideMark/>
          </w:tcPr>
          <w:p w14:paraId="765BA261"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overall grade given to the housing unit, based on King County grading system</w:t>
            </w:r>
          </w:p>
        </w:tc>
      </w:tr>
      <w:tr w:rsidR="00DD4002" w:rsidRPr="00DD4002" w14:paraId="5E31F3AC" w14:textId="77777777" w:rsidTr="00DD4002">
        <w:tc>
          <w:tcPr>
            <w:tcW w:w="0" w:type="auto"/>
            <w:tcBorders>
              <w:top w:val="single" w:sz="6" w:space="0" w:color="DEE2E6"/>
            </w:tcBorders>
            <w:hideMark/>
          </w:tcPr>
          <w:p w14:paraId="78D927A5"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sqft_above</w:t>
            </w:r>
            <w:proofErr w:type="spellEnd"/>
          </w:p>
        </w:tc>
        <w:tc>
          <w:tcPr>
            <w:tcW w:w="0" w:type="auto"/>
            <w:tcBorders>
              <w:top w:val="single" w:sz="6" w:space="0" w:color="DEE2E6"/>
            </w:tcBorders>
            <w:hideMark/>
          </w:tcPr>
          <w:p w14:paraId="3DD2E1EC"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Square footage of house apart from basement</w:t>
            </w:r>
          </w:p>
        </w:tc>
      </w:tr>
      <w:tr w:rsidR="00DD4002" w:rsidRPr="00DD4002" w14:paraId="05CF180B" w14:textId="77777777" w:rsidTr="00DD4002">
        <w:tc>
          <w:tcPr>
            <w:tcW w:w="0" w:type="auto"/>
            <w:tcBorders>
              <w:top w:val="single" w:sz="6" w:space="0" w:color="DEE2E6"/>
            </w:tcBorders>
            <w:hideMark/>
          </w:tcPr>
          <w:p w14:paraId="3D5DFEA0"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sqft_basement</w:t>
            </w:r>
            <w:proofErr w:type="spellEnd"/>
          </w:p>
        </w:tc>
        <w:tc>
          <w:tcPr>
            <w:tcW w:w="0" w:type="auto"/>
            <w:tcBorders>
              <w:top w:val="single" w:sz="6" w:space="0" w:color="DEE2E6"/>
            </w:tcBorders>
            <w:hideMark/>
          </w:tcPr>
          <w:p w14:paraId="59FE249A"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Square footage of the basement</w:t>
            </w:r>
          </w:p>
        </w:tc>
      </w:tr>
      <w:tr w:rsidR="00DD4002" w:rsidRPr="00DD4002" w14:paraId="64D158E5" w14:textId="77777777" w:rsidTr="00DD4002">
        <w:tc>
          <w:tcPr>
            <w:tcW w:w="0" w:type="auto"/>
            <w:tcBorders>
              <w:top w:val="single" w:sz="6" w:space="0" w:color="DEE2E6"/>
            </w:tcBorders>
            <w:hideMark/>
          </w:tcPr>
          <w:p w14:paraId="74DA0747"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yr_built</w:t>
            </w:r>
            <w:proofErr w:type="spellEnd"/>
          </w:p>
        </w:tc>
        <w:tc>
          <w:tcPr>
            <w:tcW w:w="0" w:type="auto"/>
            <w:tcBorders>
              <w:top w:val="single" w:sz="6" w:space="0" w:color="DEE2E6"/>
            </w:tcBorders>
            <w:hideMark/>
          </w:tcPr>
          <w:p w14:paraId="6B563237"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Built Year</w:t>
            </w:r>
          </w:p>
        </w:tc>
      </w:tr>
      <w:tr w:rsidR="00DD4002" w:rsidRPr="00DD4002" w14:paraId="47DC7D0B" w14:textId="77777777" w:rsidTr="00DD4002">
        <w:tc>
          <w:tcPr>
            <w:tcW w:w="0" w:type="auto"/>
            <w:tcBorders>
              <w:top w:val="single" w:sz="6" w:space="0" w:color="DEE2E6"/>
            </w:tcBorders>
            <w:hideMark/>
          </w:tcPr>
          <w:p w14:paraId="4E4C3F34"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yr_renovated</w:t>
            </w:r>
            <w:proofErr w:type="spellEnd"/>
          </w:p>
        </w:tc>
        <w:tc>
          <w:tcPr>
            <w:tcW w:w="0" w:type="auto"/>
            <w:tcBorders>
              <w:top w:val="single" w:sz="6" w:space="0" w:color="DEE2E6"/>
            </w:tcBorders>
            <w:hideMark/>
          </w:tcPr>
          <w:p w14:paraId="5E218AF3"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Year when house was renovated</w:t>
            </w:r>
          </w:p>
        </w:tc>
      </w:tr>
      <w:tr w:rsidR="00DD4002" w:rsidRPr="00DD4002" w14:paraId="7134884E" w14:textId="77777777" w:rsidTr="00DD4002">
        <w:tc>
          <w:tcPr>
            <w:tcW w:w="0" w:type="auto"/>
            <w:tcBorders>
              <w:top w:val="single" w:sz="6" w:space="0" w:color="DEE2E6"/>
            </w:tcBorders>
            <w:hideMark/>
          </w:tcPr>
          <w:p w14:paraId="70B5F6FE"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zipcode</w:t>
            </w:r>
            <w:proofErr w:type="spellEnd"/>
          </w:p>
        </w:tc>
        <w:tc>
          <w:tcPr>
            <w:tcW w:w="0" w:type="auto"/>
            <w:tcBorders>
              <w:top w:val="single" w:sz="6" w:space="0" w:color="DEE2E6"/>
            </w:tcBorders>
            <w:hideMark/>
          </w:tcPr>
          <w:p w14:paraId="0FD172FA"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Zip code</w:t>
            </w:r>
          </w:p>
        </w:tc>
      </w:tr>
      <w:tr w:rsidR="00DD4002" w:rsidRPr="00DD4002" w14:paraId="5B072062" w14:textId="77777777" w:rsidTr="00DD4002">
        <w:tc>
          <w:tcPr>
            <w:tcW w:w="0" w:type="auto"/>
            <w:tcBorders>
              <w:top w:val="single" w:sz="6" w:space="0" w:color="DEE2E6"/>
            </w:tcBorders>
            <w:hideMark/>
          </w:tcPr>
          <w:p w14:paraId="075E0DFA"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lat</w:t>
            </w:r>
            <w:proofErr w:type="spellEnd"/>
          </w:p>
        </w:tc>
        <w:tc>
          <w:tcPr>
            <w:tcW w:w="0" w:type="auto"/>
            <w:tcBorders>
              <w:top w:val="single" w:sz="6" w:space="0" w:color="DEE2E6"/>
            </w:tcBorders>
            <w:hideMark/>
          </w:tcPr>
          <w:p w14:paraId="3E4AEA31"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Latitude coordinate</w:t>
            </w:r>
          </w:p>
        </w:tc>
      </w:tr>
      <w:tr w:rsidR="00DD4002" w:rsidRPr="00DD4002" w14:paraId="2E38D9B2" w14:textId="77777777" w:rsidTr="00DD4002">
        <w:tc>
          <w:tcPr>
            <w:tcW w:w="0" w:type="auto"/>
            <w:tcBorders>
              <w:top w:val="single" w:sz="6" w:space="0" w:color="DEE2E6"/>
            </w:tcBorders>
            <w:hideMark/>
          </w:tcPr>
          <w:p w14:paraId="3B722D7D"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long</w:t>
            </w:r>
          </w:p>
        </w:tc>
        <w:tc>
          <w:tcPr>
            <w:tcW w:w="0" w:type="auto"/>
            <w:tcBorders>
              <w:top w:val="single" w:sz="6" w:space="0" w:color="DEE2E6"/>
            </w:tcBorders>
            <w:hideMark/>
          </w:tcPr>
          <w:p w14:paraId="2647DEBE"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Longitude coordinate</w:t>
            </w:r>
          </w:p>
        </w:tc>
      </w:tr>
      <w:tr w:rsidR="00DD4002" w:rsidRPr="00DD4002" w14:paraId="5DDB6B90" w14:textId="77777777" w:rsidTr="00DD4002">
        <w:tc>
          <w:tcPr>
            <w:tcW w:w="0" w:type="auto"/>
            <w:tcBorders>
              <w:top w:val="single" w:sz="6" w:space="0" w:color="DEE2E6"/>
            </w:tcBorders>
            <w:hideMark/>
          </w:tcPr>
          <w:p w14:paraId="56043DC1"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sqft_living15</w:t>
            </w:r>
          </w:p>
        </w:tc>
        <w:tc>
          <w:tcPr>
            <w:tcW w:w="0" w:type="auto"/>
            <w:tcBorders>
              <w:top w:val="single" w:sz="6" w:space="0" w:color="DEE2E6"/>
            </w:tcBorders>
            <w:hideMark/>
          </w:tcPr>
          <w:p w14:paraId="7BC208E0"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 xml:space="preserve">Living room area in 2015(implies-- some renovations) This might or might not have affected the </w:t>
            </w:r>
            <w:proofErr w:type="spellStart"/>
            <w:r w:rsidRPr="00DD4002">
              <w:rPr>
                <w:rFonts w:ascii="Segoe UI" w:eastAsia="Times New Roman" w:hAnsi="Segoe UI" w:cs="Segoe UI"/>
                <w:color w:val="212529"/>
                <w:sz w:val="24"/>
                <w:szCs w:val="24"/>
                <w:lang w:eastAsia="en-IN"/>
              </w:rPr>
              <w:t>lotsize</w:t>
            </w:r>
            <w:proofErr w:type="spellEnd"/>
            <w:r w:rsidRPr="00DD4002">
              <w:rPr>
                <w:rFonts w:ascii="Segoe UI" w:eastAsia="Times New Roman" w:hAnsi="Segoe UI" w:cs="Segoe UI"/>
                <w:color w:val="212529"/>
                <w:sz w:val="24"/>
                <w:szCs w:val="24"/>
                <w:lang w:eastAsia="en-IN"/>
              </w:rPr>
              <w:t xml:space="preserve"> area</w:t>
            </w:r>
          </w:p>
        </w:tc>
      </w:tr>
      <w:tr w:rsidR="00DD4002" w:rsidRPr="00DD4002" w14:paraId="5EAFA592" w14:textId="77777777" w:rsidTr="00DD4002">
        <w:tc>
          <w:tcPr>
            <w:tcW w:w="0" w:type="auto"/>
            <w:tcBorders>
              <w:top w:val="single" w:sz="6" w:space="0" w:color="DEE2E6"/>
            </w:tcBorders>
            <w:hideMark/>
          </w:tcPr>
          <w:p w14:paraId="45BA6C9F"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sqft_lot15</w:t>
            </w:r>
          </w:p>
        </w:tc>
        <w:tc>
          <w:tcPr>
            <w:tcW w:w="0" w:type="auto"/>
            <w:tcBorders>
              <w:top w:val="single" w:sz="6" w:space="0" w:color="DEE2E6"/>
            </w:tcBorders>
            <w:hideMark/>
          </w:tcPr>
          <w:p w14:paraId="1BE5EC87"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LotSize</w:t>
            </w:r>
            <w:proofErr w:type="spellEnd"/>
            <w:r w:rsidRPr="00DD4002">
              <w:rPr>
                <w:rFonts w:ascii="Segoe UI" w:eastAsia="Times New Roman" w:hAnsi="Segoe UI" w:cs="Segoe UI"/>
                <w:color w:val="212529"/>
                <w:sz w:val="24"/>
                <w:szCs w:val="24"/>
                <w:lang w:eastAsia="en-IN"/>
              </w:rPr>
              <w:t xml:space="preserve"> area in 2015(implies-- some renovations)</w:t>
            </w:r>
          </w:p>
        </w:tc>
      </w:tr>
    </w:tbl>
    <w:p w14:paraId="136FCA87"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Assignment Scenario</w:t>
      </w:r>
    </w:p>
    <w:p w14:paraId="42B95384"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 xml:space="preserve">You are a Data Analyst working at a Real Estate Investment Trust. The Trust will like to start investing in Residential real estate. You are tasked with determining the market price of a house given a set of features. You will </w:t>
      </w:r>
      <w:proofErr w:type="spellStart"/>
      <w:r w:rsidRPr="00DD4002">
        <w:rPr>
          <w:rFonts w:ascii="Segoe UI" w:eastAsia="Times New Roman" w:hAnsi="Segoe UI" w:cs="Segoe UI"/>
          <w:color w:val="212529"/>
          <w:sz w:val="24"/>
          <w:szCs w:val="24"/>
          <w:lang w:eastAsia="en-IN"/>
        </w:rPr>
        <w:t>analyze</w:t>
      </w:r>
      <w:proofErr w:type="spellEnd"/>
      <w:r w:rsidRPr="00DD4002">
        <w:rPr>
          <w:rFonts w:ascii="Segoe UI" w:eastAsia="Times New Roman" w:hAnsi="Segoe UI" w:cs="Segoe UI"/>
          <w:color w:val="212529"/>
          <w:sz w:val="24"/>
          <w:szCs w:val="24"/>
          <w:lang w:eastAsia="en-IN"/>
        </w:rPr>
        <w:t xml:space="preserve"> and predict housing prices using attributes or features such as square footage, number of bedrooms, number of floors, and so on.</w:t>
      </w:r>
    </w:p>
    <w:p w14:paraId="5AC5CAD0"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Guidelines for the Submission</w:t>
      </w:r>
    </w:p>
    <w:p w14:paraId="710281EC"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Copy the link to the notebook and paste it in IBM Watson Studio: </w:t>
      </w:r>
      <w:hyperlink r:id="rId7" w:tgtFrame="_blank" w:history="1">
        <w:r w:rsidRPr="00DD4002">
          <w:rPr>
            <w:rFonts w:ascii="Segoe UI" w:eastAsia="Times New Roman" w:hAnsi="Segoe UI" w:cs="Segoe UI"/>
            <w:color w:val="007BFF"/>
            <w:sz w:val="24"/>
            <w:szCs w:val="24"/>
            <w:lang w:eastAsia="en-IN"/>
          </w:rPr>
          <w:t>https://cocl.us/da0101en_coursera_labb</w:t>
        </w:r>
      </w:hyperlink>
    </w:p>
    <w:p w14:paraId="083F3E50"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Grading Information</w:t>
      </w:r>
    </w:p>
    <w:p w14:paraId="7D463509"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You will be required to submit a link to your notebook for peer grading.</w:t>
      </w:r>
    </w:p>
    <w:p w14:paraId="096DA065"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ins w:id="0" w:author="Unknown">
        <w:r w:rsidRPr="00DD4002">
          <w:rPr>
            <w:rFonts w:ascii="Segoe UI" w:eastAsia="Times New Roman" w:hAnsi="Segoe UI" w:cs="Segoe UI"/>
            <w:color w:val="212529"/>
            <w:sz w:val="24"/>
            <w:szCs w:val="24"/>
            <w:lang w:eastAsia="en-IN"/>
          </w:rPr>
          <w:t>The </w:t>
        </w:r>
        <w:r w:rsidRPr="00DD4002">
          <w:rPr>
            <w:rFonts w:ascii="Segoe UI" w:eastAsia="Times New Roman" w:hAnsi="Segoe UI" w:cs="Segoe UI"/>
            <w:b/>
            <w:bCs/>
            <w:color w:val="212529"/>
            <w:sz w:val="24"/>
            <w:szCs w:val="24"/>
            <w:lang w:eastAsia="en-IN"/>
          </w:rPr>
          <w:t>main grading criteria</w:t>
        </w:r>
        <w:r w:rsidRPr="00DD4002">
          <w:rPr>
            <w:rFonts w:ascii="Segoe UI" w:eastAsia="Times New Roman" w:hAnsi="Segoe UI" w:cs="Segoe UI"/>
            <w:color w:val="212529"/>
            <w:sz w:val="24"/>
            <w:szCs w:val="24"/>
            <w:lang w:eastAsia="en-IN"/>
          </w:rPr>
          <w:t> will be:</w:t>
        </w:r>
      </w:ins>
    </w:p>
    <w:p w14:paraId="4DAEFB90" w14:textId="77777777" w:rsidR="00DD4002" w:rsidRPr="00DD4002" w:rsidRDefault="00DD4002" w:rsidP="00DD4002">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Have you reproduced the correct information using the functions?</w:t>
      </w:r>
    </w:p>
    <w:p w14:paraId="4CF597FB" w14:textId="77777777" w:rsidR="00DD4002" w:rsidRPr="00DD4002" w:rsidRDefault="00DD4002" w:rsidP="00DD4002">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Have you created the appropriate graphs?</w:t>
      </w:r>
    </w:p>
    <w:p w14:paraId="04D45BC4" w14:textId="77777777" w:rsidR="00DD4002" w:rsidRPr="00DD4002" w:rsidRDefault="00DD4002" w:rsidP="00DD4002">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Did you properly fit a regression model?</w:t>
      </w:r>
    </w:p>
    <w:p w14:paraId="61D1310A" w14:textId="77777777" w:rsidR="00DD4002" w:rsidRPr="00DD4002" w:rsidRDefault="00DD4002" w:rsidP="00DD4002">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Have you shared the link to your Notebook?</w:t>
      </w:r>
    </w:p>
    <w:p w14:paraId="3153275F" w14:textId="77777777" w:rsidR="00DD4002" w:rsidRPr="00DD4002" w:rsidRDefault="00DD4002" w:rsidP="00DD4002">
      <w:pPr>
        <w:spacing w:after="100" w:afterAutospacing="1" w:line="240" w:lineRule="auto"/>
        <w:rPr>
          <w:rFonts w:ascii="Segoe UI" w:eastAsia="Times New Roman" w:hAnsi="Segoe UI" w:cs="Segoe UI"/>
          <w:color w:val="212529"/>
          <w:sz w:val="24"/>
          <w:szCs w:val="24"/>
          <w:lang w:eastAsia="en-IN"/>
        </w:rPr>
      </w:pPr>
      <w:ins w:id="1" w:author="Unknown">
        <w:r w:rsidRPr="00DD4002">
          <w:rPr>
            <w:rFonts w:ascii="Segoe UI" w:eastAsia="Times New Roman" w:hAnsi="Segoe UI" w:cs="Segoe UI"/>
            <w:color w:val="212529"/>
            <w:sz w:val="24"/>
            <w:szCs w:val="24"/>
            <w:lang w:eastAsia="en-IN"/>
          </w:rPr>
          <w:lastRenderedPageBreak/>
          <w:t>You </w:t>
        </w:r>
        <w:r w:rsidRPr="00DD4002">
          <w:rPr>
            <w:rFonts w:ascii="Segoe UI" w:eastAsia="Times New Roman" w:hAnsi="Segoe UI" w:cs="Segoe UI"/>
            <w:b/>
            <w:bCs/>
            <w:color w:val="212529"/>
            <w:sz w:val="24"/>
            <w:szCs w:val="24"/>
            <w:lang w:eastAsia="en-IN"/>
          </w:rPr>
          <w:t>will not be judged</w:t>
        </w:r>
        <w:r w:rsidRPr="00DD4002">
          <w:rPr>
            <w:rFonts w:ascii="Segoe UI" w:eastAsia="Times New Roman" w:hAnsi="Segoe UI" w:cs="Segoe UI"/>
            <w:color w:val="212529"/>
            <w:sz w:val="24"/>
            <w:szCs w:val="24"/>
            <w:lang w:eastAsia="en-IN"/>
          </w:rPr>
          <w:t> on:</w:t>
        </w:r>
      </w:ins>
    </w:p>
    <w:p w14:paraId="5E1A4013" w14:textId="77777777" w:rsidR="00DD4002" w:rsidRPr="00DD4002" w:rsidRDefault="00DD4002" w:rsidP="00DD4002">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Your English language, including spelling or grammatical mistakes.</w:t>
      </w:r>
    </w:p>
    <w:p w14:paraId="30190D91" w14:textId="77777777" w:rsidR="00DD4002" w:rsidRPr="00DD4002" w:rsidRDefault="00DD4002" w:rsidP="00DD4002">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The content of any text or image(s) or where a link is hyperlinked to.</w:t>
      </w:r>
    </w:p>
    <w:p w14:paraId="4C2A4665"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Author(s)</w:t>
      </w:r>
    </w:p>
    <w:p w14:paraId="0CDB7EEA" w14:textId="77777777" w:rsidR="00DD4002" w:rsidRPr="00DD4002" w:rsidRDefault="00DD4002" w:rsidP="00DD4002">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hyperlink r:id="rId8" w:tgtFrame="_blank" w:history="1">
        <w:proofErr w:type="spellStart"/>
        <w:r w:rsidRPr="00DD4002">
          <w:rPr>
            <w:rFonts w:ascii="Segoe UI" w:eastAsia="Times New Roman" w:hAnsi="Segoe UI" w:cs="Segoe UI"/>
            <w:color w:val="007BFF"/>
            <w:sz w:val="24"/>
            <w:szCs w:val="24"/>
            <w:lang w:eastAsia="en-IN"/>
          </w:rPr>
          <w:t>Aije</w:t>
        </w:r>
        <w:proofErr w:type="spellEnd"/>
        <w:r w:rsidRPr="00DD4002">
          <w:rPr>
            <w:rFonts w:ascii="Segoe UI" w:eastAsia="Times New Roman" w:hAnsi="Segoe UI" w:cs="Segoe UI"/>
            <w:color w:val="007BFF"/>
            <w:sz w:val="24"/>
            <w:szCs w:val="24"/>
            <w:lang w:eastAsia="en-IN"/>
          </w:rPr>
          <w:t xml:space="preserve"> </w:t>
        </w:r>
        <w:proofErr w:type="spellStart"/>
        <w:r w:rsidRPr="00DD4002">
          <w:rPr>
            <w:rFonts w:ascii="Segoe UI" w:eastAsia="Times New Roman" w:hAnsi="Segoe UI" w:cs="Segoe UI"/>
            <w:color w:val="007BFF"/>
            <w:sz w:val="24"/>
            <w:szCs w:val="24"/>
            <w:lang w:eastAsia="en-IN"/>
          </w:rPr>
          <w:t>Egwaikhide</w:t>
        </w:r>
        <w:proofErr w:type="spellEnd"/>
      </w:hyperlink>
    </w:p>
    <w:p w14:paraId="5BA091E6" w14:textId="77777777" w:rsidR="00DD4002" w:rsidRPr="00DD4002" w:rsidRDefault="00DD4002" w:rsidP="00DD4002">
      <w:pPr>
        <w:spacing w:after="100" w:afterAutospacing="1" w:line="240" w:lineRule="auto"/>
        <w:outlineLvl w:val="2"/>
        <w:rPr>
          <w:rFonts w:ascii="Segoe UI" w:eastAsia="Times New Roman" w:hAnsi="Segoe UI" w:cs="Segoe UI"/>
          <w:color w:val="212529"/>
          <w:sz w:val="27"/>
          <w:szCs w:val="27"/>
          <w:lang w:eastAsia="en-IN"/>
        </w:rPr>
      </w:pPr>
      <w:r w:rsidRPr="00DD4002">
        <w:rPr>
          <w:rFonts w:ascii="Segoe UI" w:eastAsia="Times New Roman" w:hAnsi="Segoe UI" w:cs="Segoe UI"/>
          <w:color w:val="212529"/>
          <w:sz w:val="27"/>
          <w:szCs w:val="27"/>
          <w:lang w:eastAsia="en-IN"/>
        </w:rPr>
        <w:t>Other Contributor(s)</w:t>
      </w:r>
    </w:p>
    <w:p w14:paraId="3A0A1BEB" w14:textId="77777777" w:rsidR="00DD4002" w:rsidRPr="00DD4002" w:rsidRDefault="00DD4002" w:rsidP="00DD4002">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hyperlink r:id="rId9" w:tgtFrame="_blank" w:history="1">
        <w:r w:rsidRPr="00DD4002">
          <w:rPr>
            <w:rFonts w:ascii="Segoe UI" w:eastAsia="Times New Roman" w:hAnsi="Segoe UI" w:cs="Segoe UI"/>
            <w:color w:val="007BFF"/>
            <w:sz w:val="24"/>
            <w:szCs w:val="24"/>
            <w:lang w:eastAsia="en-IN"/>
          </w:rPr>
          <w:t xml:space="preserve">Joseph </w:t>
        </w:r>
        <w:proofErr w:type="spellStart"/>
        <w:r w:rsidRPr="00DD4002">
          <w:rPr>
            <w:rFonts w:ascii="Segoe UI" w:eastAsia="Times New Roman" w:hAnsi="Segoe UI" w:cs="Segoe UI"/>
            <w:color w:val="007BFF"/>
            <w:sz w:val="24"/>
            <w:szCs w:val="24"/>
            <w:lang w:eastAsia="en-IN"/>
          </w:rPr>
          <w:t>Santarcangelo</w:t>
        </w:r>
        <w:proofErr w:type="spellEnd"/>
      </w:hyperlink>
    </w:p>
    <w:p w14:paraId="30DDC769" w14:textId="77777777" w:rsidR="00DD4002" w:rsidRPr="00DD4002" w:rsidRDefault="00DD4002" w:rsidP="00DD4002">
      <w:pPr>
        <w:spacing w:after="100" w:afterAutospacing="1" w:line="240" w:lineRule="auto"/>
        <w:outlineLvl w:val="1"/>
        <w:rPr>
          <w:rFonts w:ascii="Segoe UI" w:eastAsia="Times New Roman" w:hAnsi="Segoe UI" w:cs="Segoe UI"/>
          <w:color w:val="212529"/>
          <w:sz w:val="36"/>
          <w:szCs w:val="36"/>
          <w:lang w:eastAsia="en-IN"/>
        </w:rPr>
      </w:pPr>
      <w:r w:rsidRPr="00DD4002">
        <w:rPr>
          <w:rFonts w:ascii="Segoe UI" w:eastAsia="Times New Roman" w:hAnsi="Segoe UI" w:cs="Segoe UI"/>
          <w:color w:val="212529"/>
          <w:sz w:val="36"/>
          <w:szCs w:val="36"/>
          <w:lang w:eastAsia="en-IN"/>
        </w:rPr>
        <w:t>Changelog</w:t>
      </w:r>
    </w:p>
    <w:tbl>
      <w:tblPr>
        <w:tblW w:w="0" w:type="auto"/>
        <w:tblCellMar>
          <w:top w:w="15" w:type="dxa"/>
          <w:left w:w="15" w:type="dxa"/>
          <w:bottom w:w="15" w:type="dxa"/>
          <w:right w:w="15" w:type="dxa"/>
        </w:tblCellMar>
        <w:tblLook w:val="04A0" w:firstRow="1" w:lastRow="0" w:firstColumn="1" w:lastColumn="0" w:noHBand="0" w:noVBand="1"/>
      </w:tblPr>
      <w:tblGrid>
        <w:gridCol w:w="1257"/>
        <w:gridCol w:w="882"/>
        <w:gridCol w:w="1689"/>
        <w:gridCol w:w="3296"/>
      </w:tblGrid>
      <w:tr w:rsidR="00DD4002" w:rsidRPr="00DD4002" w14:paraId="09E7ACF8" w14:textId="77777777" w:rsidTr="00DD4002">
        <w:trPr>
          <w:tblHeader/>
        </w:trPr>
        <w:tc>
          <w:tcPr>
            <w:tcW w:w="0" w:type="auto"/>
            <w:tcBorders>
              <w:top w:val="single" w:sz="6" w:space="0" w:color="DEE2E6"/>
            </w:tcBorders>
            <w:hideMark/>
          </w:tcPr>
          <w:p w14:paraId="4737D419"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Date</w:t>
            </w:r>
          </w:p>
        </w:tc>
        <w:tc>
          <w:tcPr>
            <w:tcW w:w="0" w:type="auto"/>
            <w:tcBorders>
              <w:top w:val="single" w:sz="6" w:space="0" w:color="DEE2E6"/>
            </w:tcBorders>
            <w:hideMark/>
          </w:tcPr>
          <w:p w14:paraId="43D08B76"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Version</w:t>
            </w:r>
          </w:p>
        </w:tc>
        <w:tc>
          <w:tcPr>
            <w:tcW w:w="0" w:type="auto"/>
            <w:tcBorders>
              <w:top w:val="single" w:sz="6" w:space="0" w:color="DEE2E6"/>
            </w:tcBorders>
            <w:hideMark/>
          </w:tcPr>
          <w:p w14:paraId="3283198A"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Changed by</w:t>
            </w:r>
          </w:p>
        </w:tc>
        <w:tc>
          <w:tcPr>
            <w:tcW w:w="0" w:type="auto"/>
            <w:tcBorders>
              <w:top w:val="single" w:sz="6" w:space="0" w:color="DEE2E6"/>
            </w:tcBorders>
            <w:hideMark/>
          </w:tcPr>
          <w:p w14:paraId="6A779DA5" w14:textId="77777777" w:rsidR="00DD4002" w:rsidRPr="00DD4002" w:rsidRDefault="00DD4002" w:rsidP="00DD4002">
            <w:pPr>
              <w:spacing w:after="0" w:line="240" w:lineRule="auto"/>
              <w:jc w:val="center"/>
              <w:rPr>
                <w:rFonts w:ascii="Segoe UI" w:eastAsia="Times New Roman" w:hAnsi="Segoe UI" w:cs="Segoe UI"/>
                <w:b/>
                <w:bCs/>
                <w:color w:val="212529"/>
                <w:sz w:val="24"/>
                <w:szCs w:val="24"/>
                <w:lang w:eastAsia="en-IN"/>
              </w:rPr>
            </w:pPr>
            <w:r w:rsidRPr="00DD4002">
              <w:rPr>
                <w:rFonts w:ascii="Segoe UI" w:eastAsia="Times New Roman" w:hAnsi="Segoe UI" w:cs="Segoe UI"/>
                <w:b/>
                <w:bCs/>
                <w:color w:val="212529"/>
                <w:sz w:val="24"/>
                <w:szCs w:val="24"/>
                <w:lang w:eastAsia="en-IN"/>
              </w:rPr>
              <w:t>Change Description</w:t>
            </w:r>
          </w:p>
        </w:tc>
      </w:tr>
      <w:tr w:rsidR="00DD4002" w:rsidRPr="00DD4002" w14:paraId="0E236DF5" w14:textId="77777777" w:rsidTr="00DD4002">
        <w:tc>
          <w:tcPr>
            <w:tcW w:w="0" w:type="auto"/>
            <w:tcBorders>
              <w:top w:val="single" w:sz="6" w:space="0" w:color="DEE2E6"/>
            </w:tcBorders>
            <w:hideMark/>
          </w:tcPr>
          <w:p w14:paraId="17E35A65"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2020-12-01</w:t>
            </w:r>
          </w:p>
        </w:tc>
        <w:tc>
          <w:tcPr>
            <w:tcW w:w="0" w:type="auto"/>
            <w:tcBorders>
              <w:top w:val="single" w:sz="6" w:space="0" w:color="DEE2E6"/>
            </w:tcBorders>
            <w:hideMark/>
          </w:tcPr>
          <w:p w14:paraId="080FA64B"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1.0</w:t>
            </w:r>
          </w:p>
        </w:tc>
        <w:tc>
          <w:tcPr>
            <w:tcW w:w="0" w:type="auto"/>
            <w:tcBorders>
              <w:top w:val="single" w:sz="6" w:space="0" w:color="DEE2E6"/>
            </w:tcBorders>
            <w:hideMark/>
          </w:tcPr>
          <w:p w14:paraId="5B6B374D"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proofErr w:type="spellStart"/>
            <w:r w:rsidRPr="00DD4002">
              <w:rPr>
                <w:rFonts w:ascii="Segoe UI" w:eastAsia="Times New Roman" w:hAnsi="Segoe UI" w:cs="Segoe UI"/>
                <w:color w:val="212529"/>
                <w:sz w:val="24"/>
                <w:szCs w:val="24"/>
                <w:lang w:eastAsia="en-IN"/>
              </w:rPr>
              <w:t>Aije</w:t>
            </w:r>
            <w:proofErr w:type="spellEnd"/>
            <w:r w:rsidRPr="00DD4002">
              <w:rPr>
                <w:rFonts w:ascii="Segoe UI" w:eastAsia="Times New Roman" w:hAnsi="Segoe UI" w:cs="Segoe UI"/>
                <w:color w:val="212529"/>
                <w:sz w:val="24"/>
                <w:szCs w:val="24"/>
                <w:lang w:eastAsia="en-IN"/>
              </w:rPr>
              <w:t xml:space="preserve"> </w:t>
            </w:r>
            <w:proofErr w:type="spellStart"/>
            <w:r w:rsidRPr="00DD4002">
              <w:rPr>
                <w:rFonts w:ascii="Segoe UI" w:eastAsia="Times New Roman" w:hAnsi="Segoe UI" w:cs="Segoe UI"/>
                <w:color w:val="212529"/>
                <w:sz w:val="24"/>
                <w:szCs w:val="24"/>
                <w:lang w:eastAsia="en-IN"/>
              </w:rPr>
              <w:t>Egwaikhide</w:t>
            </w:r>
            <w:proofErr w:type="spellEnd"/>
          </w:p>
        </w:tc>
        <w:tc>
          <w:tcPr>
            <w:tcW w:w="0" w:type="auto"/>
            <w:tcBorders>
              <w:top w:val="single" w:sz="6" w:space="0" w:color="DEE2E6"/>
            </w:tcBorders>
            <w:hideMark/>
          </w:tcPr>
          <w:p w14:paraId="3B357DAF" w14:textId="77777777" w:rsidR="00DD4002" w:rsidRPr="00DD4002" w:rsidRDefault="00DD4002" w:rsidP="00DD4002">
            <w:pPr>
              <w:spacing w:after="0" w:line="240" w:lineRule="auto"/>
              <w:rPr>
                <w:rFonts w:ascii="Segoe UI" w:eastAsia="Times New Roman" w:hAnsi="Segoe UI" w:cs="Segoe UI"/>
                <w:color w:val="212529"/>
                <w:sz w:val="24"/>
                <w:szCs w:val="24"/>
                <w:lang w:eastAsia="en-IN"/>
              </w:rPr>
            </w:pPr>
            <w:r w:rsidRPr="00DD4002">
              <w:rPr>
                <w:rFonts w:ascii="Segoe UI" w:eastAsia="Times New Roman" w:hAnsi="Segoe UI" w:cs="Segoe UI"/>
                <w:color w:val="212529"/>
                <w:sz w:val="24"/>
                <w:szCs w:val="24"/>
                <w:lang w:eastAsia="en-IN"/>
              </w:rPr>
              <w:t>Initial version created in GitLab</w:t>
            </w:r>
          </w:p>
        </w:tc>
      </w:tr>
    </w:tbl>
    <w:p w14:paraId="003DF925" w14:textId="77777777" w:rsidR="00DD4002" w:rsidRPr="00DD4002" w:rsidRDefault="00DD4002" w:rsidP="00DD4002">
      <w:pPr>
        <w:spacing w:after="100" w:afterAutospacing="1" w:line="240" w:lineRule="auto"/>
        <w:jc w:val="center"/>
        <w:outlineLvl w:val="2"/>
        <w:rPr>
          <w:rFonts w:ascii="Segoe UI" w:eastAsia="Times New Roman" w:hAnsi="Segoe UI" w:cs="Segoe UI"/>
          <w:color w:val="212529"/>
          <w:sz w:val="27"/>
          <w:szCs w:val="27"/>
          <w:lang w:eastAsia="en-IN"/>
        </w:rPr>
      </w:pPr>
      <w:r w:rsidRPr="00DD4002">
        <w:rPr>
          <w:rFonts w:ascii="Segoe UI" w:eastAsia="Times New Roman" w:hAnsi="Segoe UI" w:cs="Segoe UI"/>
          <w:color w:val="212529"/>
          <w:sz w:val="27"/>
          <w:szCs w:val="27"/>
          <w:lang w:eastAsia="en-IN"/>
        </w:rPr>
        <w:t>© IBM Corporation 2020. All rights reserved.</w:t>
      </w:r>
    </w:p>
    <w:p w14:paraId="5199B8AC" w14:textId="77777777" w:rsidR="000B02E9" w:rsidRDefault="000B02E9"/>
    <w:sectPr w:rsidR="000B0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7798"/>
    <w:multiLevelType w:val="multilevel"/>
    <w:tmpl w:val="B76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5242"/>
    <w:multiLevelType w:val="multilevel"/>
    <w:tmpl w:val="EF06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7057E"/>
    <w:multiLevelType w:val="multilevel"/>
    <w:tmpl w:val="C62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13D23"/>
    <w:multiLevelType w:val="multilevel"/>
    <w:tmpl w:val="4C6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C6"/>
    <w:rsid w:val="000B02E9"/>
    <w:rsid w:val="004E09C6"/>
    <w:rsid w:val="00DD4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611D-6162-4EAC-89BC-341DBAC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40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40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0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40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40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4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4002"/>
    <w:rPr>
      <w:b/>
      <w:bCs/>
    </w:rPr>
  </w:style>
  <w:style w:type="character" w:styleId="Hyperlink">
    <w:name w:val="Hyperlink"/>
    <w:basedOn w:val="DefaultParagraphFont"/>
    <w:uiPriority w:val="99"/>
    <w:semiHidden/>
    <w:unhideWhenUsed/>
    <w:rsid w:val="00DD4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6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ije-egwaikhide?cm_mmc=Email_Newsletter-_-Developer_Ed%2BTech-_-WW_WW-_-SkillsNetwork-Courses-IBMDeveloperSkillsNetwork-DA0101EN-SkillsNetwork-20235326&amp;cm_mmca1=000026UJ&amp;cm_mmca2=10006555&amp;cm_mmca3=M12345678&amp;cvosrc=email.Newsletter.M12345678&amp;cvo_campaign=000026UJ" TargetMode="External"/><Relationship Id="rId3" Type="http://schemas.openxmlformats.org/officeDocument/2006/relationships/settings" Target="settings.xml"/><Relationship Id="rId7" Type="http://schemas.openxmlformats.org/officeDocument/2006/relationships/hyperlink" Target="https://cocl.us/da0101en_coursera_la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arlfoxem/housesalesprediction?cm_mmc=Email_Newsletter-_-Developer_Ed%2BTech-_-WW_WW-_-SkillsNetwork-Courses-IBMDeveloperSkillsNetwork-DA0101EN-SkillsNetwork-20235326&amp;cm_mmca1=000026UJ&amp;cm_mmca2=10006555&amp;cm_mmca3=M12345678&amp;cvosrc=email.Newsletter.M12345678&amp;cvo_campaign=000026UJ&amp;cm_mmc=Email_Newsletter-_-Developer_Ed%2BTech-_-WW_WW-_-SkillsNetwork-Courses-IBMDeveloperSkillsNetwork-DA0101EN-SkillsNetwork-20235326&amp;cm_mmca1=000026UJ&amp;cm_mmca2=10006555&amp;cm_mmca3=M12345678&amp;cvosrc=email.Newsletter.M12345678&amp;cvo_campaign=000026UJ"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joseph-s-50398b136?cm_mmc=Email_Newsletter-_-Developer_Ed%2BTech-_-WW_WW-_-SkillsNetwork-Courses-IBMDeveloperSkillsNetwork-DA0101EN-SkillsNetwork-20235326&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2</cp:revision>
  <dcterms:created xsi:type="dcterms:W3CDTF">2021-01-08T14:23:00Z</dcterms:created>
  <dcterms:modified xsi:type="dcterms:W3CDTF">2021-01-08T14:23:00Z</dcterms:modified>
</cp:coreProperties>
</file>